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808080" w:themeColor="background1" w:themeShade="80"/>
          <w:sz w:val="32"/>
        </w:rPr>
      </w:pPr>
      <w:bookmarkStart w:id="0" w:name="_GoBack"/>
      <w:bookmarkEnd w:id="0"/>
      <w:r>
        <w:rPr/>
        <w:drawing>
          <wp:inline distT="0" distB="4445" distL="0" distR="0">
            <wp:extent cx="1295400" cy="815340"/>
            <wp:effectExtent l="0" t="0" r="0" b="0"/>
            <wp:docPr id="1" name="Image 3" descr="C:\Users\acourtoi\Pictures\ucp-logo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Users\acourtoi\Pictures\ucp-logo-4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08080" w:themeColor="background1" w:themeShade="80"/>
          <w:sz w:val="28"/>
        </w:rPr>
        <w:t xml:space="preserve">    </w:t>
      </w:r>
      <w:r>
        <w:rPr>
          <w:color w:val="808080" w:themeColor="background1" w:themeShade="80"/>
          <w:sz w:val="28"/>
        </w:rPr>
        <w:tab/>
        <w:tab/>
        <w:t>Suivi de l’apprenti en entreprise</w:t>
      </w:r>
    </w:p>
    <w:p>
      <w:pPr>
        <w:pStyle w:val="Normal"/>
        <w:jc w:val="center"/>
        <w:rPr>
          <w:b/>
          <w:b/>
          <w:color w:val="808080" w:themeColor="background1" w:themeShade="80"/>
          <w:sz w:val="24"/>
        </w:rPr>
      </w:pPr>
      <w:r>
        <w:rPr>
          <w:b/>
          <w:color w:val="808080" w:themeColor="background1" w:themeShade="80"/>
          <w:sz w:val="36"/>
        </w:rPr>
        <w:t xml:space="preserve"> </w:t>
      </w:r>
      <w:r>
        <w:rPr>
          <w:b/>
          <w:color w:val="808080" w:themeColor="background1" w:themeShade="80"/>
          <w:sz w:val="36"/>
        </w:rPr>
        <w:t>COMPTE RENDU DE VISITE EN ENTREPRISE</w:t>
      </w:r>
    </w:p>
    <w:p>
      <w:pPr>
        <w:pStyle w:val="Normal"/>
        <w:rPr>
          <w:b/>
          <w:b/>
          <w:color w:val="808080" w:themeColor="background1" w:themeShade="80"/>
          <w:sz w:val="16"/>
        </w:rPr>
      </w:pPr>
      <w:r>
        <w:rPr>
          <w:b/>
          <w:color w:val="808080" w:themeColor="background1" w:themeShade="80"/>
          <w:sz w:val="16"/>
        </w:rPr>
      </w:r>
    </w:p>
    <w:p>
      <w:pPr>
        <w:pStyle w:val="Normal"/>
        <w:jc w:val="center"/>
        <w:rPr>
          <w:b/>
          <w:b/>
          <w:i/>
          <w:i/>
          <w:color w:val="808080" w:themeColor="background1" w:themeShade="80"/>
          <w:sz w:val="24"/>
        </w:rPr>
      </w:pPr>
      <w:r>
        <w:rPr>
          <w:b/>
          <w:i/>
          <w:color w:val="808080" w:themeColor="background1" w:themeShade="80"/>
          <w:sz w:val="24"/>
        </w:rPr>
        <w:t xml:space="preserve">MERCI D’ADRESSER CE DOCUMENT PAR MAIL AU CHARGÉ DE RELATIONS ENTREPRISES </w:t>
      </w:r>
    </w:p>
    <w:p>
      <w:pPr>
        <w:pStyle w:val="Normal"/>
        <w:jc w:val="center"/>
        <w:rPr>
          <w:b/>
          <w:b/>
          <w:i/>
          <w:i/>
          <w:color w:val="808080" w:themeColor="background1" w:themeShade="80"/>
          <w:sz w:val="24"/>
        </w:rPr>
      </w:pPr>
      <w:r>
        <w:rPr>
          <w:b/>
          <w:i/>
          <w:color w:val="808080" w:themeColor="background1" w:themeShade="80"/>
          <w:sz w:val="24"/>
        </w:rPr>
        <w:t xml:space="preserve">À L’ISSUE DE L’ENTRETIEN 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D9D9D9" w:themeFill="background1" w:themeFillShade="d9"/>
        <w:jc w:val="center"/>
        <w:rPr>
          <w:spacing w:val="80"/>
        </w:rPr>
      </w:pPr>
      <w:r>
        <w:rPr>
          <w:b/>
          <w:color w:val="7030A0"/>
          <w:spacing w:val="80"/>
          <w:sz w:val="24"/>
        </w:rPr>
        <w:t>L’ENTRETIEN : INFORMATIONS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Date de l’entretien :</w:t>
        <w:tab/>
        <w:tab/>
        <w:tab/>
        <w:tab/>
        <w:tab/>
        <w:t xml:space="preserve">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Formation de l’apprenti :</w:t>
        <w:tab/>
        <w:tab/>
        <w:tab/>
        <w:tab/>
        <w:t>Référent pédagogique 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4035" w:leader="none"/>
        </w:tabs>
        <w:rPr>
          <w:b/>
          <w:b/>
        </w:rPr>
      </w:pPr>
      <w:r>
        <w:rPr>
          <w:b/>
        </w:rPr>
        <w:t xml:space="preserve">Année de formation de l’apprenti : </w:t>
      </w:r>
    </w:p>
    <w:p>
      <w:pPr>
        <w:pStyle w:val="Normal"/>
        <w:tabs>
          <w:tab w:val="left" w:pos="1815" w:leader="none"/>
          <w:tab w:val="left" w:pos="3510" w:leader="none"/>
          <w:tab w:val="left" w:pos="6810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15" w:leader="none"/>
          <w:tab w:val="left" w:pos="3510" w:leader="none"/>
          <w:tab w:val="left" w:pos="6810" w:leader="none"/>
        </w:tabs>
        <w:rPr>
          <w:b/>
          <w:b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 wp14:anchorId="6E10D740">
                <wp:simplePos x="0" y="0"/>
                <wp:positionH relativeFrom="column">
                  <wp:posOffset>8255</wp:posOffset>
                </wp:positionH>
                <wp:positionV relativeFrom="paragraph">
                  <wp:posOffset>50165</wp:posOffset>
                </wp:positionV>
                <wp:extent cx="207645" cy="155575"/>
                <wp:effectExtent l="57150" t="38100" r="21590" b="92710"/>
                <wp:wrapNone/>
                <wp:docPr id="2" name="Ellips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6" fillcolor="white" stroked="t" style="position:absolute;margin-left:0.65pt;margin-top:3.95pt;width:16.25pt;height:12.15pt" wp14:anchorId="6E10D740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" wp14:anchorId="174DC182">
                <wp:simplePos x="0" y="0"/>
                <wp:positionH relativeFrom="column">
                  <wp:posOffset>1033780</wp:posOffset>
                </wp:positionH>
                <wp:positionV relativeFrom="paragraph">
                  <wp:posOffset>46990</wp:posOffset>
                </wp:positionV>
                <wp:extent cx="207645" cy="155575"/>
                <wp:effectExtent l="57150" t="38100" r="21590" b="92710"/>
                <wp:wrapNone/>
                <wp:docPr id="3" name="Ellips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7" fillcolor="white" stroked="t" style="position:absolute;margin-left:81.4pt;margin-top:3.7pt;width:16.25pt;height:12.15pt" wp14:anchorId="174DC182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8" wp14:anchorId="2261081E">
                <wp:simplePos x="0" y="0"/>
                <wp:positionH relativeFrom="column">
                  <wp:posOffset>2009775</wp:posOffset>
                </wp:positionH>
                <wp:positionV relativeFrom="paragraph">
                  <wp:posOffset>46990</wp:posOffset>
                </wp:positionV>
                <wp:extent cx="207645" cy="155575"/>
                <wp:effectExtent l="57150" t="38100" r="21590" b="92710"/>
                <wp:wrapNone/>
                <wp:docPr id="4" name="Ellips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7" fillcolor="white" stroked="t" style="position:absolute;margin-left:158.25pt;margin-top:3.7pt;width:16.25pt;height:12.15pt" wp14:anchorId="2261081E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9" wp14:anchorId="43143F00">
                <wp:simplePos x="0" y="0"/>
                <wp:positionH relativeFrom="column">
                  <wp:posOffset>3152775</wp:posOffset>
                </wp:positionH>
                <wp:positionV relativeFrom="paragraph">
                  <wp:posOffset>46990</wp:posOffset>
                </wp:positionV>
                <wp:extent cx="207645" cy="155575"/>
                <wp:effectExtent l="57150" t="38100" r="21590" b="92710"/>
                <wp:wrapNone/>
                <wp:docPr id="5" name="Ellips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7" fillcolor="white" stroked="t" style="position:absolute;margin-left:248.25pt;margin-top:3.7pt;width:16.25pt;height:12.15pt" wp14:anchorId="43143F00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0" wp14:anchorId="777BBE7F">
                <wp:simplePos x="0" y="0"/>
                <wp:positionH relativeFrom="column">
                  <wp:posOffset>4305300</wp:posOffset>
                </wp:positionH>
                <wp:positionV relativeFrom="paragraph">
                  <wp:posOffset>46355</wp:posOffset>
                </wp:positionV>
                <wp:extent cx="207645" cy="155575"/>
                <wp:effectExtent l="57150" t="38100" r="21590" b="92710"/>
                <wp:wrapNone/>
                <wp:docPr id="6" name="Ellips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7" fillcolor="white" stroked="t" style="position:absolute;margin-left:339pt;margin-top:3.65pt;width:16.25pt;height:12.15pt" wp14:anchorId="777BBE7F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</w:r>
      <w:r>
        <w:rPr>
          <w:b/>
        </w:rPr>
        <w:t xml:space="preserve">         </w:t>
      </w:r>
      <w:r>
        <w:rPr>
          <w:b/>
        </w:rPr>
        <w:t xml:space="preserve">L1               </w:t>
        <w:tab/>
        <w:t xml:space="preserve">    L2                            L3                                M1                              M2</w:t>
        <w:tab/>
        <w:tab/>
      </w:r>
    </w:p>
    <w:p>
      <w:pPr>
        <w:pStyle w:val="Normal"/>
        <w:tabs>
          <w:tab w:val="left" w:pos="4035" w:leader="none"/>
        </w:tabs>
        <w:rPr>
          <w:b/>
          <w:b/>
        </w:rPr>
      </w:pPr>
      <w:r>
        <w:rPr>
          <w:b/>
        </w:rPr>
        <w:tab/>
      </w:r>
      <w:r>
        <w:rPr/>
        <w:t xml:space="preserve">    </w:t>
      </w:r>
    </w:p>
    <w:p>
      <w:pPr>
        <w:pStyle w:val="Normal"/>
        <w:rPr>
          <w:b/>
          <w:b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6" wp14:anchorId="0F60618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07645" cy="155575"/>
                <wp:effectExtent l="57150" t="38100" r="21590" b="92710"/>
                <wp:wrapNone/>
                <wp:docPr id="7" name="Ellips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7" fillcolor="white" stroked="t" style="position:absolute;margin-left:0pt;margin-top:3pt;width:16.25pt;height:12.15pt" wp14:anchorId="0F606183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</w:r>
      <w:r>
        <w:rPr>
          <w:b/>
        </w:rPr>
        <w:t xml:space="preserve">         </w:t>
      </w:r>
      <w:r>
        <w:rPr>
          <w:b/>
        </w:rPr>
        <w:t>LPro - Précisez laquelle : ………………………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Interlocuteurs :</w:t>
      </w:r>
    </w:p>
    <w:tbl>
      <w:tblPr>
        <w:tblStyle w:val="Grilledutableau"/>
        <w:tblW w:w="1059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26"/>
        <w:gridCol w:w="2268"/>
        <w:gridCol w:w="2268"/>
        <w:gridCol w:w="2268"/>
        <w:gridCol w:w="2269"/>
      </w:tblGrid>
      <w:tr>
        <w:trPr/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Maître d’apprentissage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Contact RH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Apprenti</w:t>
            </w:r>
          </w:p>
        </w:tc>
        <w:tc>
          <w:tcPr>
            <w:tcW w:w="226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Référent visite</w:t>
            </w:r>
          </w:p>
        </w:tc>
      </w:tr>
      <w:tr>
        <w:trPr>
          <w:trHeight w:val="454" w:hRule="atLeast"/>
        </w:trPr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Nom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Prénom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ins w:id="0" w:author="Auteur inconnu" w:date="2019-03-23T10:20:17Z">
              <w:r>
                <w:rPr/>
                <w:t>coucoucou</w:t>
              </w:r>
            </w:ins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Téléphone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Email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15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Fonction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8" w:type="dxa"/>
            <w:tcBorders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L’entreprise :</w:t>
      </w:r>
    </w:p>
    <w:tbl>
      <w:tblPr>
        <w:tblStyle w:val="Grilledutableau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60"/>
        <w:gridCol w:w="7937"/>
      </w:tblGrid>
      <w:tr>
        <w:trPr>
          <w:trHeight w:val="454" w:hRule="atLeast"/>
        </w:trPr>
        <w:tc>
          <w:tcPr>
            <w:tcW w:w="26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Dénomination sociale</w:t>
            </w:r>
          </w:p>
        </w:tc>
        <w:tc>
          <w:tcPr>
            <w:tcW w:w="79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6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Adresse </w:t>
            </w:r>
          </w:p>
        </w:tc>
        <w:tc>
          <w:tcPr>
            <w:tcW w:w="79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6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Indications spécifiques pour l’accès</w:t>
            </w:r>
          </w:p>
        </w:tc>
        <w:tc>
          <w:tcPr>
            <w:tcW w:w="79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6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Activité(s)</w:t>
            </w:r>
          </w:p>
        </w:tc>
        <w:tc>
          <w:tcPr>
            <w:tcW w:w="79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6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Effectif</w:t>
            </w:r>
          </w:p>
        </w:tc>
        <w:tc>
          <w:tcPr>
            <w:tcW w:w="79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6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Nombre d’apprentis</w:t>
            </w:r>
          </w:p>
        </w:tc>
        <w:tc>
          <w:tcPr>
            <w:tcW w:w="79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                                                                           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Documents / informations à transmettre à l’issue de l’entretien :</w:t>
      </w:r>
    </w:p>
    <w:tbl>
      <w:tblPr>
        <w:tblStyle w:val="Grilledutableau"/>
        <w:tblW w:w="96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47"/>
        <w:gridCol w:w="6038"/>
      </w:tblGrid>
      <w:tr>
        <w:trPr>
          <w:trHeight w:val="454" w:hRule="atLeast"/>
        </w:trPr>
        <w:tc>
          <w:tcPr>
            <w:tcW w:w="36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Calendrier d’alternance</w:t>
            </w:r>
          </w:p>
        </w:tc>
        <w:tc>
          <w:tcPr>
            <w:tcW w:w="603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4" wp14:anchorId="2A20C042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2540</wp:posOffset>
                      </wp:positionV>
                      <wp:extent cx="207645" cy="155575"/>
                      <wp:effectExtent l="57150" t="38100" r="21590" b="92710"/>
                      <wp:wrapNone/>
                      <wp:docPr id="8" name="Ellips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round/>
                              </a:ln>
                              <a:effectLst>
                                <a:outerShdw blurRad="40000" dir="5400000" dist="2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17" fillcolor="white" stroked="t" style="position:absolute;margin-left:7.95pt;margin-top:0.2pt;width:16.25pt;height:12.15pt" wp14:anchorId="2A20C042">
                      <w10:wrap type="none"/>
                      <v:fill o:detectmouseclick="t" type="solid" color2="black"/>
                      <v:stroke color="black" weight="9360" joinstyle="round" endcap="flat"/>
                      <v:shadow on="t" obscured="f" color="black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7" wp14:anchorId="5CBAFC14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1905</wp:posOffset>
                      </wp:positionV>
                      <wp:extent cx="207645" cy="155575"/>
                      <wp:effectExtent l="57150" t="38100" r="21590" b="92710"/>
                      <wp:wrapNone/>
                      <wp:docPr id="9" name="Ellips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round/>
                              </a:ln>
                              <a:effectLst>
                                <a:outerShdw blurRad="40000" dir="5400000" dist="2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17" fillcolor="white" stroked="t" style="position:absolute;margin-left:163.95pt;margin-top:0.15pt;width:16.25pt;height:12.15pt" wp14:anchorId="5CBAFC14">
                      <w10:wrap type="none"/>
                      <v:fill o:detectmouseclick="t" type="solid" color2="black"/>
                      <v:stroke color="black" weight="9360" joinstyle="round" endcap="flat"/>
                      <v:shadow on="t" obscured="f" color="black"/>
                    </v:oval>
                  </w:pict>
                </mc:Fallback>
              </mc:AlternateContent>
            </w:r>
            <w:r>
              <w:rPr/>
              <w:t xml:space="preserve">              </w:t>
            </w:r>
            <w:r>
              <w:rPr/>
              <w:t>au Maître d’apprentissage               au contact RH</w:t>
            </w:r>
          </w:p>
        </w:tc>
      </w:tr>
      <w:tr>
        <w:trPr>
          <w:trHeight w:val="454" w:hRule="atLeast"/>
        </w:trPr>
        <w:tc>
          <w:tcPr>
            <w:tcW w:w="36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Référentiel de la formation </w:t>
            </w:r>
          </w:p>
        </w:tc>
        <w:tc>
          <w:tcPr>
            <w:tcW w:w="603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8" wp14:anchorId="7CC522B5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18415</wp:posOffset>
                      </wp:positionV>
                      <wp:extent cx="207645" cy="155575"/>
                      <wp:effectExtent l="57150" t="38100" r="21590" b="92710"/>
                      <wp:wrapNone/>
                      <wp:docPr id="10" name="Ellips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round/>
                              </a:ln>
                              <a:effectLst>
                                <a:outerShdw blurRad="40000" dir="5400000" dist="2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17" fillcolor="white" stroked="t" style="position:absolute;margin-left:8.1pt;margin-top:1.45pt;width:16.25pt;height:12.15pt" wp14:anchorId="7CC522B5">
                      <w10:wrap type="none"/>
                      <v:fill o:detectmouseclick="t" type="solid" color2="black"/>
                      <v:stroke color="black" weight="9360" joinstyle="round" endcap="flat"/>
                      <v:shadow on="t" obscured="f" color="black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9" wp14:anchorId="4F30C36E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17145</wp:posOffset>
                      </wp:positionV>
                      <wp:extent cx="207645" cy="155575"/>
                      <wp:effectExtent l="57150" t="38100" r="21590" b="92710"/>
                      <wp:wrapNone/>
                      <wp:docPr id="11" name="Ellips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round/>
                              </a:ln>
                              <a:effectLst>
                                <a:outerShdw blurRad="40000" dir="5400000" dist="2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17" fillcolor="white" stroked="t" style="position:absolute;margin-left:164.1pt;margin-top:1.35pt;width:16.25pt;height:12.15pt" wp14:anchorId="4F30C36E">
                      <w10:wrap type="none"/>
                      <v:fill o:detectmouseclick="t" type="solid" color2="black"/>
                      <v:stroke color="black" weight="9360" joinstyle="round" endcap="flat"/>
                      <v:shadow on="t" obscured="f" color="black"/>
                    </v:oval>
                  </w:pict>
                </mc:Fallback>
              </mc:AlternateContent>
            </w:r>
            <w:r>
              <w:rPr/>
              <w:t xml:space="preserve">              </w:t>
            </w:r>
            <w:r>
              <w:rPr/>
              <w:t>au Maître d’apprentissage               au contact RH</w:t>
            </w:r>
          </w:p>
        </w:tc>
      </w:tr>
      <w:tr>
        <w:trPr>
          <w:trHeight w:val="454" w:hRule="atLeast"/>
        </w:trPr>
        <w:tc>
          <w:tcPr>
            <w:tcW w:w="36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Coordonnées : CRE placement -   </w:t>
            </w:r>
          </w:p>
          <w:p>
            <w:pPr>
              <w:pStyle w:val="Normal"/>
              <w:rPr/>
            </w:pPr>
            <w:r>
              <w:rPr/>
              <w:t>resp. de formation - secrétariat</w:t>
            </w:r>
          </w:p>
        </w:tc>
        <w:tc>
          <w:tcPr>
            <w:tcW w:w="603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6" wp14:anchorId="49B11B3D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-635</wp:posOffset>
                      </wp:positionV>
                      <wp:extent cx="207645" cy="155575"/>
                      <wp:effectExtent l="57150" t="38100" r="21590" b="92710"/>
                      <wp:wrapNone/>
                      <wp:docPr id="12" name="Ellips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round/>
                              </a:ln>
                              <a:effectLst>
                                <a:outerShdw blurRad="40000" dir="5400000" dist="2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17" fillcolor="white" stroked="t" style="position:absolute;margin-left:8.25pt;margin-top:-0.05pt;width:16.25pt;height:12.15pt" wp14:anchorId="49B11B3D">
                      <w10:wrap type="none"/>
                      <v:fill o:detectmouseclick="t" type="solid" color2="black"/>
                      <v:stroke color="black" weight="9360" joinstyle="round" endcap="flat"/>
                      <v:shadow on="t" obscured="f" color="black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10" wp14:anchorId="75CA010B">
                      <wp:simplePos x="0" y="0"/>
                      <wp:positionH relativeFrom="column">
                        <wp:posOffset>2091690</wp:posOffset>
                      </wp:positionH>
                      <wp:positionV relativeFrom="paragraph">
                        <wp:posOffset>1270</wp:posOffset>
                      </wp:positionV>
                      <wp:extent cx="207645" cy="155575"/>
                      <wp:effectExtent l="57150" t="38100" r="21590" b="92710"/>
                      <wp:wrapNone/>
                      <wp:docPr id="13" name="Ellips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round/>
                              </a:ln>
                              <a:effectLst>
                                <a:outerShdw blurRad="40000" dir="5400000" dist="2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17" fillcolor="white" stroked="t" style="position:absolute;margin-left:164.7pt;margin-top:0.1pt;width:16.25pt;height:12.15pt" wp14:anchorId="75CA010B">
                      <w10:wrap type="none"/>
                      <v:fill o:detectmouseclick="t" type="solid" color2="black"/>
                      <v:stroke color="black" weight="9360" joinstyle="round" endcap="flat"/>
                      <v:shadow on="t" obscured="f" color="black"/>
                    </v:oval>
                  </w:pict>
                </mc:Fallback>
              </mc:AlternateContent>
            </w:r>
            <w:r>
              <w:rPr/>
              <w:t xml:space="preserve">              </w:t>
            </w:r>
            <w:r>
              <w:rPr/>
              <w:t>au Maître d’apprentissage               au contact RH</w:t>
            </w:r>
          </w:p>
        </w:tc>
      </w:tr>
      <w:tr>
        <w:trPr>
          <w:trHeight w:val="454" w:hRule="atLeast"/>
        </w:trPr>
        <w:tc>
          <w:tcPr>
            <w:tcW w:w="36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Autre(s) : </w:t>
            </w:r>
          </w:p>
        </w:tc>
        <w:tc>
          <w:tcPr>
            <w:tcW w:w="603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5" wp14:anchorId="76ED0985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-1270</wp:posOffset>
                      </wp:positionV>
                      <wp:extent cx="207645" cy="155575"/>
                      <wp:effectExtent l="57150" t="38100" r="21590" b="92710"/>
                      <wp:wrapNone/>
                      <wp:docPr id="14" name="Ellips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round/>
                              </a:ln>
                              <a:effectLst>
                                <a:outerShdw blurRad="40000" dir="5400000" dist="2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17" fillcolor="white" stroked="t" style="position:absolute;margin-left:8.4pt;margin-top:-0.1pt;width:16.25pt;height:12.15pt" wp14:anchorId="76ED0985">
                      <w10:wrap type="none"/>
                      <v:fill o:detectmouseclick="t" type="solid" color2="black"/>
                      <v:stroke color="black" weight="9360" joinstyle="round" endcap="flat"/>
                      <v:shadow on="t" obscured="f" color="black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11" wp14:anchorId="6D608756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1270</wp:posOffset>
                      </wp:positionV>
                      <wp:extent cx="207645" cy="155575"/>
                      <wp:effectExtent l="57150" t="38100" r="21590" b="92710"/>
                      <wp:wrapNone/>
                      <wp:docPr id="15" name="Ellips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round/>
                              </a:ln>
                              <a:effectLst>
                                <a:outerShdw blurRad="40000" dir="5400000" dist="2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17" fillcolor="white" stroked="t" style="position:absolute;margin-left:164.1pt;margin-top:0.1pt;width:16.25pt;height:12.15pt" wp14:anchorId="6D608756">
                      <w10:wrap type="none"/>
                      <v:fill o:detectmouseclick="t" type="solid" color2="black"/>
                      <v:stroke color="black" weight="9360" joinstyle="round" endcap="flat"/>
                      <v:shadow on="t" obscured="f" color="black"/>
                    </v:oval>
                  </w:pict>
                </mc:Fallback>
              </mc:AlternateContent>
            </w:r>
            <w:r>
              <w:rPr/>
              <w:t xml:space="preserve">              </w:t>
            </w:r>
            <w:r>
              <w:rPr/>
              <w:t>au Maître d’apprentissage               au contact RH</w:t>
            </w:r>
          </w:p>
        </w:tc>
      </w:tr>
    </w:tbl>
    <w:p>
      <w:pPr>
        <w:pStyle w:val="ListParagraph"/>
        <w:numPr>
          <w:ilvl w:val="0"/>
          <w:numId w:val="1"/>
        </w:numPr>
        <w:shd w:val="clear" w:color="auto" w:fill="D9D9D9" w:themeFill="background1" w:themeFillShade="d9"/>
        <w:ind w:left="357" w:hanging="357"/>
        <w:jc w:val="center"/>
        <w:rPr>
          <w:b/>
          <w:b/>
          <w:color w:val="7030A0"/>
          <w:spacing w:val="80"/>
          <w:sz w:val="24"/>
        </w:rPr>
      </w:pPr>
      <w:r>
        <w:rPr>
          <w:b/>
          <w:color w:val="7030A0"/>
          <w:spacing w:val="80"/>
          <w:sz w:val="24"/>
        </w:rPr>
        <w:t>L’APPRENTI DANS L’ENTREPRISE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2"/>
        </w:numPr>
        <w:spacing w:lineRule="auto" w:line="360"/>
        <w:ind w:left="714" w:hanging="357"/>
        <w:rPr>
          <w:b/>
          <w:b/>
        </w:rPr>
      </w:pPr>
      <w:r>
        <w:rPr>
          <w:b/>
        </w:rPr>
        <w:t>Comment s’est déroulée l’intégration de l’apprenti ?</w:t>
      </w:r>
    </w:p>
    <w:tbl>
      <w:tblPr>
        <w:tblStyle w:val="Grilledutableau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3"/>
        <w:gridCol w:w="5302"/>
      </w:tblGrid>
      <w:tr>
        <w:trPr>
          <w:trHeight w:val="2268" w:hRule="atLeast"/>
        </w:trPr>
        <w:tc>
          <w:tcPr>
            <w:tcW w:w="5303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A6A6A6" w:themeColor="background1" w:themeShade="a6"/>
              </w:rPr>
              <w:t>Pour le MA :</w:t>
            </w:r>
          </w:p>
        </w:tc>
        <w:tc>
          <w:tcPr>
            <w:tcW w:w="5302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A6A6A6" w:themeColor="background1" w:themeShade="a6"/>
              </w:rPr>
              <w:t>Pour l’apprenti :</w:t>
            </w:r>
          </w:p>
        </w:tc>
      </w:tr>
    </w:tbl>
    <w:p>
      <w:pPr>
        <w:pStyle w:val="Normal"/>
        <w:spacing w:lineRule="auto" w:line="3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</w:rPr>
      </w:pPr>
      <w:r>
        <w:rPr>
          <w:b/>
        </w:rPr>
        <w:t xml:space="preserve">Quel est le poste occupé par l’apprenti ?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</w:rPr>
      </w:pPr>
      <w:r>
        <w:rPr>
          <w:b/>
        </w:rPr>
        <w:t xml:space="preserve">Quelles sont les missions confiées ?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</w:rPr>
      </w:pPr>
      <w:r>
        <w:rPr>
          <w:b/>
        </w:rPr>
        <w:t>Quelles sont les missions à venir ?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</w:rPr>
      </w:pPr>
      <w:r>
        <w:rPr>
          <w:b/>
        </w:rPr>
        <w:t xml:space="preserve">L’apprentissage se déroule-t-il conformément au contrat / à vos attentes ? </w:t>
      </w:r>
    </w:p>
    <w:p>
      <w:pPr>
        <w:pStyle w:val="ListParagraph"/>
        <w:spacing w:lineRule="auto" w:line="360"/>
        <w:ind w:left="722" w:firstLine="696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2" wp14:anchorId="6EBD78FF">
                <wp:simplePos x="0" y="0"/>
                <wp:positionH relativeFrom="column">
                  <wp:posOffset>618490</wp:posOffset>
                </wp:positionH>
                <wp:positionV relativeFrom="paragraph">
                  <wp:posOffset>10160</wp:posOffset>
                </wp:positionV>
                <wp:extent cx="207645" cy="155575"/>
                <wp:effectExtent l="57150" t="38100" r="21590" b="92710"/>
                <wp:wrapNone/>
                <wp:docPr id="16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48.7pt;margin-top:0.8pt;width:16.25pt;height:12.15pt" wp14:anchorId="6EBD78FF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3" wp14:anchorId="73934348">
                <wp:simplePos x="0" y="0"/>
                <wp:positionH relativeFrom="column">
                  <wp:posOffset>1965960</wp:posOffset>
                </wp:positionH>
                <wp:positionV relativeFrom="paragraph">
                  <wp:posOffset>10160</wp:posOffset>
                </wp:positionV>
                <wp:extent cx="207645" cy="155575"/>
                <wp:effectExtent l="57150" t="38100" r="21590" b="92710"/>
                <wp:wrapNone/>
                <wp:docPr id="17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154.8pt;margin-top:0.8pt;width:16.25pt;height:12.15pt" wp14:anchorId="73934348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4" wp14:anchorId="023BA844">
                <wp:simplePos x="0" y="0"/>
                <wp:positionH relativeFrom="column">
                  <wp:posOffset>2937510</wp:posOffset>
                </wp:positionH>
                <wp:positionV relativeFrom="paragraph">
                  <wp:posOffset>10160</wp:posOffset>
                </wp:positionV>
                <wp:extent cx="207645" cy="155575"/>
                <wp:effectExtent l="57150" t="38100" r="21590" b="92710"/>
                <wp:wrapNone/>
                <wp:docPr id="18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231.3pt;margin-top:0.8pt;width:16.25pt;height:12.15pt" wp14:anchorId="023BA844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5" wp14:anchorId="7B5ADB0C">
                <wp:simplePos x="0" y="0"/>
                <wp:positionH relativeFrom="column">
                  <wp:posOffset>4217670</wp:posOffset>
                </wp:positionH>
                <wp:positionV relativeFrom="paragraph">
                  <wp:posOffset>10160</wp:posOffset>
                </wp:positionV>
                <wp:extent cx="207645" cy="155575"/>
                <wp:effectExtent l="57150" t="38100" r="21590" b="92710"/>
                <wp:wrapNone/>
                <wp:docPr id="19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332.1pt;margin-top:0.8pt;width:16.25pt;height:12.15pt" wp14:anchorId="7B5ADB0C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6" wp14:anchorId="2941D670">
                <wp:simplePos x="0" y="0"/>
                <wp:positionH relativeFrom="column">
                  <wp:posOffset>5553075</wp:posOffset>
                </wp:positionH>
                <wp:positionV relativeFrom="paragraph">
                  <wp:posOffset>10160</wp:posOffset>
                </wp:positionV>
                <wp:extent cx="207645" cy="155575"/>
                <wp:effectExtent l="57150" t="38100" r="21590" b="92710"/>
                <wp:wrapNone/>
                <wp:docPr id="20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437.25pt;margin-top:0.8pt;width:16.25pt;height:12.15pt" wp14:anchorId="2941D670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</w:r>
      <w:r>
        <w:rPr/>
        <w:t>Très bien</w:t>
        <w:tab/>
        <w:tab/>
        <w:t>Bien</w:t>
        <w:tab/>
        <w:tab/>
        <w:t xml:space="preserve">   Moyen</w:t>
        <w:tab/>
        <w:tab/>
        <w:t>À améliorer</w:t>
        <w:tab/>
        <w:tab/>
        <w:t>Difficultés</w:t>
      </w:r>
    </w:p>
    <w:p>
      <w:pPr>
        <w:pStyle w:val="ListParagraph"/>
        <w:numPr>
          <w:ilvl w:val="0"/>
          <w:numId w:val="3"/>
        </w:numPr>
        <w:spacing w:lineRule="auto" w:line="360"/>
        <w:ind w:left="1775" w:hanging="357"/>
        <w:rPr/>
      </w:pPr>
      <w:r>
        <w:rPr/>
        <w:t>Vos satisfactions ?</w:t>
      </w:r>
    </w:p>
    <w:tbl>
      <w:tblPr>
        <w:tblStyle w:val="Grilledutableau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3"/>
        <w:gridCol w:w="5302"/>
      </w:tblGrid>
      <w:tr>
        <w:trPr>
          <w:trHeight w:val="2268" w:hRule="atLeast"/>
        </w:trPr>
        <w:tc>
          <w:tcPr>
            <w:tcW w:w="5303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A6A6A6" w:themeColor="background1" w:themeShade="a6"/>
              </w:rPr>
              <w:t>Pour le MA :</w:t>
            </w:r>
          </w:p>
        </w:tc>
        <w:tc>
          <w:tcPr>
            <w:tcW w:w="5302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A6A6A6" w:themeColor="background1" w:themeShade="a6"/>
              </w:rPr>
              <w:t>Pour l’apprenti :</w:t>
            </w:r>
          </w:p>
        </w:tc>
      </w:tr>
    </w:tbl>
    <w:p>
      <w:pPr>
        <w:pStyle w:val="ListParagraph"/>
        <w:numPr>
          <w:ilvl w:val="0"/>
          <w:numId w:val="3"/>
        </w:numPr>
        <w:spacing w:lineRule="auto" w:line="360" w:before="120" w:after="0"/>
        <w:ind w:left="1775" w:hanging="357"/>
        <w:contextualSpacing/>
        <w:rPr/>
      </w:pPr>
      <w:r>
        <w:rPr/>
        <w:t>Vos souhaits ?</w:t>
      </w:r>
    </w:p>
    <w:tbl>
      <w:tblPr>
        <w:tblStyle w:val="Grilledutableau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3"/>
        <w:gridCol w:w="5302"/>
      </w:tblGrid>
      <w:tr>
        <w:trPr>
          <w:trHeight w:val="2268" w:hRule="atLeast"/>
        </w:trPr>
        <w:tc>
          <w:tcPr>
            <w:tcW w:w="5303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A6A6A6" w:themeColor="background1" w:themeShade="a6"/>
              </w:rPr>
              <w:t>Pour le MA :</w:t>
            </w:r>
          </w:p>
        </w:tc>
        <w:tc>
          <w:tcPr>
            <w:tcW w:w="5302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A6A6A6" w:themeColor="background1" w:themeShade="a6"/>
              </w:rPr>
              <w:t>Pour l’apprenti 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 w:before="120" w:after="0"/>
        <w:ind w:left="1775" w:hanging="357"/>
        <w:contextualSpacing/>
        <w:rPr/>
      </w:pPr>
      <w:r>
        <w:rPr/>
        <w:t>Axes d’améliorations ?</w:t>
      </w:r>
    </w:p>
    <w:tbl>
      <w:tblPr>
        <w:tblStyle w:val="Grilledutableau"/>
        <w:tblW w:w="10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3"/>
        <w:gridCol w:w="5302"/>
      </w:tblGrid>
      <w:tr>
        <w:trPr>
          <w:trHeight w:val="2268" w:hRule="atLeast"/>
        </w:trPr>
        <w:tc>
          <w:tcPr>
            <w:tcW w:w="5303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A6A6A6" w:themeColor="background1" w:themeShade="a6"/>
              </w:rPr>
              <w:t>Pour le MA :</w:t>
            </w:r>
          </w:p>
        </w:tc>
        <w:tc>
          <w:tcPr>
            <w:tcW w:w="5302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A6A6A6" w:themeColor="background1" w:themeShade="a6"/>
              </w:rPr>
              <w:t>Pour l’apprenti 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</w:rPr>
      </w:pPr>
      <w:r>
        <w:rPr>
          <w:b/>
        </w:rPr>
        <w:t>Les activités confiées sont-elles en adéquation avec la formation de l’apprenti ?</w:t>
      </w:r>
    </w:p>
    <w:p>
      <w:pPr>
        <w:pStyle w:val="ListParagraph"/>
        <w:spacing w:lineRule="auto" w:line="360"/>
        <w:ind w:left="720" w:firstLine="696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6" wp14:anchorId="0DFF2EA0">
                <wp:simplePos x="0" y="0"/>
                <wp:positionH relativeFrom="column">
                  <wp:posOffset>618490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21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48.7pt;margin-top:0.9pt;width:16.25pt;height:12.15pt" wp14:anchorId="0DFF2EA0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7" wp14:anchorId="42A767DC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22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154.8pt;margin-top:0.9pt;width:16.25pt;height:12.15pt" wp14:anchorId="42A767DC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0" wp14:anchorId="07212CE0">
                <wp:simplePos x="0" y="0"/>
                <wp:positionH relativeFrom="column">
                  <wp:posOffset>3275965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23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257.95pt;margin-top:0.9pt;width:16.25pt;height:12.15pt" wp14:anchorId="07212CE0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1" wp14:anchorId="71AB70EC">
                <wp:simplePos x="0" y="0"/>
                <wp:positionH relativeFrom="column">
                  <wp:posOffset>4676140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24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368.2pt;margin-top:0.9pt;width:16.25pt;height:12.15pt" wp14:anchorId="71AB70EC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</w:r>
      <w:r>
        <w:rPr/>
        <w:t>Oui, tout à fait</w:t>
        <w:tab/>
        <w:tab/>
        <w:t xml:space="preserve">Plutôt oui  </w:t>
        <w:tab/>
        <w:tab/>
        <w:t>Plutôt non</w:t>
        <w:tab/>
        <w:tab/>
        <w:t>Non, pas du tout</w:t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</w:rPr>
      </w:pPr>
      <w:r>
        <w:rPr>
          <w:b/>
        </w:rPr>
        <w:t>Quelques observations complémentaires :</w:t>
      </w:r>
    </w:p>
    <w:p>
      <w:pPr>
        <w:sectPr>
          <w:footerReference w:type="default" r:id="rId3"/>
          <w:type w:val="nextPage"/>
          <w:pgSz w:w="11906" w:h="16838"/>
          <w:pgMar w:left="454" w:right="454" w:header="0" w:top="720" w:footer="340" w:bottom="72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1"/>
          <w:numId w:val="4"/>
        </w:numPr>
        <w:spacing w:lineRule="auto" w:line="360"/>
        <w:ind w:left="357" w:hanging="357"/>
        <w:rPr/>
      </w:pPr>
      <w:r>
        <w:rPr/>
        <w:t>Relationnel</w:t>
      </w:r>
    </w:p>
    <w:p>
      <w:pPr>
        <w:pStyle w:val="ListParagraph"/>
        <w:numPr>
          <w:ilvl w:val="1"/>
          <w:numId w:val="4"/>
        </w:numPr>
        <w:spacing w:lineRule="auto" w:line="360"/>
        <w:ind w:left="357" w:hanging="357"/>
        <w:rPr/>
      </w:pPr>
      <w:r>
        <w:rPr/>
        <w:t>Écoute/disponibilité</w:t>
      </w:r>
    </w:p>
    <w:p>
      <w:pPr>
        <w:pStyle w:val="ListParagraph"/>
        <w:numPr>
          <w:ilvl w:val="1"/>
          <w:numId w:val="4"/>
        </w:numPr>
        <w:spacing w:lineRule="auto" w:line="360"/>
        <w:ind w:left="357" w:hanging="357"/>
        <w:rPr/>
      </w:pPr>
      <w:r>
        <w:rPr/>
        <w:t>Autonomie</w:t>
      </w:r>
    </w:p>
    <w:p>
      <w:pPr>
        <w:pStyle w:val="ListParagraph"/>
        <w:numPr>
          <w:ilvl w:val="1"/>
          <w:numId w:val="4"/>
        </w:numPr>
        <w:spacing w:lineRule="auto" w:line="360"/>
        <w:ind w:left="357" w:hanging="357"/>
        <w:rPr/>
      </w:pPr>
      <w:r>
        <w:rPr/>
        <w:t>Qualité du travail</w:t>
      </w:r>
    </w:p>
    <w:p>
      <w:pPr>
        <w:pStyle w:val="ListParagraph"/>
        <w:numPr>
          <w:ilvl w:val="1"/>
          <w:numId w:val="4"/>
        </w:numPr>
        <w:spacing w:lineRule="auto" w:line="360"/>
        <w:ind w:left="357" w:hanging="357"/>
        <w:rPr/>
      </w:pPr>
      <w:r>
        <w:rPr/>
        <w:t>Culture d’entreprise</w:t>
      </w:r>
    </w:p>
    <w:p>
      <w:pPr>
        <w:pStyle w:val="ListParagraph"/>
        <w:numPr>
          <w:ilvl w:val="1"/>
          <w:numId w:val="4"/>
        </w:numPr>
        <w:spacing w:lineRule="auto" w:line="360"/>
        <w:ind w:left="357" w:hanging="357"/>
        <w:rPr/>
      </w:pPr>
      <w:r>
        <w:rPr/>
        <w:t>Potentiel</w:t>
      </w:r>
    </w:p>
    <w:p>
      <w:pPr>
        <w:pStyle w:val="ListParagraph"/>
        <w:numPr>
          <w:ilvl w:val="1"/>
          <w:numId w:val="4"/>
        </w:numPr>
        <w:spacing w:lineRule="auto" w:line="360"/>
        <w:ind w:left="357" w:hanging="357"/>
        <w:rPr/>
      </w:pPr>
      <w:r>
        <w:rPr/>
        <w:t>Autre (à préciser)</w:t>
      </w:r>
    </w:p>
    <w:p>
      <w:pPr>
        <w:pStyle w:val="Normal"/>
        <w:spacing w:lineRule="auto" w:line="360"/>
        <w:rPr/>
      </w:pPr>
      <w:r>
        <w:rPr/>
      </w:r>
    </w:p>
    <w:p>
      <w:pPr>
        <w:sectPr>
          <w:type w:val="continuous"/>
          <w:pgSz w:w="11906" w:h="16838"/>
          <w:pgMar w:left="454" w:right="454" w:header="0" w:top="720" w:footer="340" w:bottom="720" w:gutter="0"/>
          <w:cols w:num="4" w:equalWidth="false" w:sep="false">
            <w:col w:w="2466" w:space="566"/>
            <w:col w:w="2183" w:space="566"/>
            <w:col w:w="2183" w:space="566"/>
            <w:col w:w="2466"/>
          </w:cols>
          <w:formProt w:val="false"/>
          <w:textDirection w:val="lrTb"/>
          <w:docGrid w:type="default" w:linePitch="360" w:charSpace="4096"/>
        </w:sectPr>
      </w:pPr>
    </w:p>
    <w:tbl>
      <w:tblPr>
        <w:tblStyle w:val="Grilledutableau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22"/>
        <w:gridCol w:w="5233"/>
      </w:tblGrid>
      <w:tr>
        <w:trPr>
          <w:trHeight w:val="3357" w:hRule="atLeast"/>
        </w:trPr>
        <w:tc>
          <w:tcPr>
            <w:tcW w:w="5222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A6A6A6" w:themeColor="background1" w:themeShade="a6"/>
              </w:rPr>
              <w:t>Pour le MA :</w:t>
            </w:r>
          </w:p>
        </w:tc>
        <w:tc>
          <w:tcPr>
            <w:tcW w:w="5233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A6A6A6" w:themeColor="background1" w:themeShade="a6"/>
              </w:rPr>
              <w:t>Pour l’apprenti :</w:t>
            </w:r>
          </w:p>
        </w:tc>
      </w:tr>
    </w:tbl>
    <w:p>
      <w:pPr>
        <w:pStyle w:val="ListParagraph"/>
        <w:spacing w:lineRule="auto" w:line="360"/>
        <w:ind w:left="1775" w:hanging="0"/>
        <w:rPr/>
      </w:pPr>
      <w:r>
        <w:rPr/>
      </w:r>
    </w:p>
    <w:p>
      <w:pPr>
        <w:pStyle w:val="ListParagraph"/>
        <w:spacing w:lineRule="auto" w:line="360"/>
        <w:ind w:left="1775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Synthèse de l’entretien 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1" wp14:anchorId="0BC35AD4">
                <wp:simplePos x="0" y="0"/>
                <wp:positionH relativeFrom="column">
                  <wp:posOffset>1780540</wp:posOffset>
                </wp:positionH>
                <wp:positionV relativeFrom="paragraph">
                  <wp:posOffset>36830</wp:posOffset>
                </wp:positionV>
                <wp:extent cx="207645" cy="155575"/>
                <wp:effectExtent l="57150" t="38100" r="21590" b="92710"/>
                <wp:wrapNone/>
                <wp:docPr id="25" name="Ellips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3" fillcolor="white" stroked="t" style="position:absolute;margin-left:140.2pt;margin-top:2.9pt;width:16.25pt;height:12.15pt" wp14:anchorId="0BC35AD4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2" wp14:anchorId="597880E4">
                <wp:simplePos x="0" y="0"/>
                <wp:positionH relativeFrom="column">
                  <wp:posOffset>309880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26" name="Ellips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14" fillcolor="white" stroked="t" style="position:absolute;margin-left:24.4pt;margin-top:0.9pt;width:16.25pt;height:12.15pt" wp14:anchorId="597880E4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3" wp14:anchorId="30D98AB6">
                <wp:simplePos x="0" y="0"/>
                <wp:positionH relativeFrom="column">
                  <wp:posOffset>5347970</wp:posOffset>
                </wp:positionH>
                <wp:positionV relativeFrom="paragraph">
                  <wp:posOffset>33655</wp:posOffset>
                </wp:positionV>
                <wp:extent cx="207645" cy="155575"/>
                <wp:effectExtent l="57150" t="38100" r="21590" b="92710"/>
                <wp:wrapNone/>
                <wp:docPr id="27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421.1pt;margin-top:2.65pt;width:16.25pt;height:12.15pt" wp14:anchorId="30D98AB6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4" wp14:anchorId="1FF6DFC8">
                <wp:simplePos x="0" y="0"/>
                <wp:positionH relativeFrom="column">
                  <wp:posOffset>3541395</wp:posOffset>
                </wp:positionH>
                <wp:positionV relativeFrom="paragraph">
                  <wp:posOffset>30480</wp:posOffset>
                </wp:positionV>
                <wp:extent cx="207645" cy="155575"/>
                <wp:effectExtent l="57150" t="38100" r="21590" b="92710"/>
                <wp:wrapNone/>
                <wp:docPr id="28" name="Ellips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3" fillcolor="white" stroked="t" style="position:absolute;margin-left:278.85pt;margin-top:2.4pt;width:16.25pt;height:12.15pt" wp14:anchorId="1FF6DFC8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</w:r>
      <w:r>
        <w:rPr/>
        <w:tab/>
        <w:t xml:space="preserve">    Problème grave                  Problème à résoudre                   Satisfaisant avec                            Apprentissage</w:t>
      </w:r>
    </w:p>
    <w:p>
      <w:pPr>
        <w:pStyle w:val="Normal"/>
        <w:rPr/>
      </w:pPr>
      <w:r>
        <w:rPr/>
        <w:tab/>
        <w:tab/>
        <w:tab/>
        <w:tab/>
        <w:t xml:space="preserve">       avec l’aide de l’UCP                     améliorations en cours                 très satisfaisant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</w:rPr>
      </w:pPr>
      <w:r>
        <w:rPr>
          <w:b/>
        </w:rPr>
        <w:t>Actions à mettre en place :</w:t>
      </w:r>
    </w:p>
    <w:p>
      <w:pPr>
        <w:pStyle w:val="Normal"/>
        <w:spacing w:lineRule="auto" w:line="360"/>
        <w:rPr/>
      </w:pPr>
      <w:r>
        <w:rPr/>
        <w:t>-</w:t>
      </w:r>
    </w:p>
    <w:p>
      <w:pPr>
        <w:pStyle w:val="Normal"/>
        <w:spacing w:lineRule="auto" w:line="360"/>
        <w:rPr/>
      </w:pPr>
      <w:r>
        <w:rPr/>
        <w:t>-</w:t>
      </w:r>
    </w:p>
    <w:p>
      <w:pPr>
        <w:pStyle w:val="Normal"/>
        <w:spacing w:lineRule="auto" w:line="360"/>
        <w:rPr/>
      </w:pPr>
      <w:r>
        <w:rPr/>
        <w:t>-</w:t>
      </w:r>
    </w:p>
    <w:p>
      <w:pPr>
        <w:pStyle w:val="ListParagraph"/>
        <w:spacing w:lineRule="auto" w:line="360"/>
        <w:ind w:left="1775" w:hanging="0"/>
        <w:rPr/>
      </w:pPr>
      <w:r>
        <w:rPr/>
      </w:r>
    </w:p>
    <w:p>
      <w:pPr>
        <w:pStyle w:val="ListParagraph"/>
        <w:spacing w:lineRule="auto" w:line="360"/>
        <w:ind w:left="1775" w:hanging="0"/>
        <w:rPr/>
      </w:pPr>
      <w:r>
        <w:rPr/>
      </w:r>
    </w:p>
    <w:p>
      <w:pPr>
        <w:pStyle w:val="ListParagraph"/>
        <w:spacing w:lineRule="auto" w:line="360"/>
        <w:ind w:left="1775" w:hanging="0"/>
        <w:rPr/>
      </w:pPr>
      <w:r>
        <w:rPr/>
      </w:r>
    </w:p>
    <w:p>
      <w:pPr>
        <w:pStyle w:val="ListParagraph"/>
        <w:spacing w:lineRule="auto" w:line="360"/>
        <w:ind w:left="1775" w:hanging="0"/>
        <w:rPr/>
      </w:pPr>
      <w:r>
        <w:rPr/>
      </w:r>
    </w:p>
    <w:p>
      <w:pPr>
        <w:pStyle w:val="ListParagraph"/>
        <w:spacing w:lineRule="auto" w:line="360"/>
        <w:ind w:left="1775" w:hanging="0"/>
        <w:rPr/>
      </w:pPr>
      <w:r>
        <w:rPr/>
      </w:r>
    </w:p>
    <w:p>
      <w:pPr>
        <w:pStyle w:val="ListParagraph"/>
        <w:spacing w:lineRule="auto" w:line="360"/>
        <w:ind w:left="1775" w:hanging="0"/>
        <w:rPr/>
      </w:pPr>
      <w:r>
        <w:rPr/>
      </w:r>
    </w:p>
    <w:p>
      <w:pPr>
        <w:pStyle w:val="ListParagraph"/>
        <w:spacing w:lineRule="auto" w:line="360"/>
        <w:ind w:left="1775" w:hanging="0"/>
        <w:rPr/>
      </w:pPr>
      <w:r>
        <w:rPr/>
      </w:r>
    </w:p>
    <w:p>
      <w:pPr>
        <w:pStyle w:val="ListParagraph"/>
        <w:numPr>
          <w:ilvl w:val="0"/>
          <w:numId w:val="1"/>
        </w:numPr>
        <w:shd w:val="clear" w:color="auto" w:fill="D9D9D9" w:themeFill="background1" w:themeFillShade="d9"/>
        <w:ind w:left="357" w:hanging="357"/>
        <w:jc w:val="center"/>
        <w:rPr>
          <w:b/>
          <w:b/>
          <w:color w:val="7030A0"/>
          <w:spacing w:val="80"/>
          <w:sz w:val="24"/>
        </w:rPr>
      </w:pPr>
      <w:r>
        <w:rPr>
          <w:b/>
          <w:color w:val="7030A0"/>
          <w:spacing w:val="80"/>
          <w:sz w:val="24"/>
        </w:rPr>
        <w:t>LA RELATION ENTREPRISE / UNIVERSITÉ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</w:rPr>
      </w:pPr>
      <w:r>
        <w:rPr>
          <w:b/>
        </w:rPr>
        <w:t xml:space="preserve">Êtes-vous satisfait de l’université qui assure la formation ? </w:t>
      </w:r>
    </w:p>
    <w:p>
      <w:pPr>
        <w:pStyle w:val="ListParagraph"/>
        <w:spacing w:lineRule="auto" w:line="360"/>
        <w:ind w:left="720" w:firstLine="696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2" wp14:anchorId="1658D1CE">
                <wp:simplePos x="0" y="0"/>
                <wp:positionH relativeFrom="column">
                  <wp:posOffset>618490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29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48.7pt;margin-top:0.9pt;width:16.25pt;height:12.15pt" wp14:anchorId="1658D1CE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3" wp14:anchorId="49677FDC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30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154.8pt;margin-top:0.9pt;width:16.25pt;height:12.15pt" wp14:anchorId="49677FDC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4" wp14:anchorId="14A87C3C">
                <wp:simplePos x="0" y="0"/>
                <wp:positionH relativeFrom="column">
                  <wp:posOffset>3275965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31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257.95pt;margin-top:0.9pt;width:16.25pt;height:12.15pt" wp14:anchorId="14A87C3C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5" wp14:anchorId="2C0384E4">
                <wp:simplePos x="0" y="0"/>
                <wp:positionH relativeFrom="column">
                  <wp:posOffset>4676140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32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368.2pt;margin-top:0.9pt;width:16.25pt;height:12.15pt" wp14:anchorId="2C0384E4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</w:r>
      <w:r>
        <w:rPr/>
        <w:t>Oui, tout à fait</w:t>
        <w:tab/>
        <w:tab/>
        <w:t xml:space="preserve">Plutôt oui  </w:t>
        <w:tab/>
        <w:tab/>
        <w:t>Plutôt non</w:t>
        <w:tab/>
        <w:tab/>
        <w:t>Non, pas du tout</w:t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</w:rPr>
      </w:pPr>
      <w:r>
        <w:rPr>
          <w:b/>
        </w:rPr>
        <w:t>Êtes-vous satisfait du contenu de la formation ?</w:t>
      </w:r>
    </w:p>
    <w:p>
      <w:pPr>
        <w:pStyle w:val="ListParagraph"/>
        <w:spacing w:lineRule="auto" w:line="360"/>
        <w:ind w:left="720" w:firstLine="696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6" wp14:anchorId="48E6C8F3">
                <wp:simplePos x="0" y="0"/>
                <wp:positionH relativeFrom="column">
                  <wp:posOffset>618490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33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48.7pt;margin-top:0.9pt;width:16.25pt;height:12.15pt" wp14:anchorId="48E6C8F3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7" wp14:anchorId="7F0ACD38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34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154.8pt;margin-top:0.9pt;width:16.25pt;height:12.15pt" wp14:anchorId="7F0ACD38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8" wp14:anchorId="4855C6D6">
                <wp:simplePos x="0" y="0"/>
                <wp:positionH relativeFrom="column">
                  <wp:posOffset>3275965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35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257.95pt;margin-top:0.9pt;width:16.25pt;height:12.15pt" wp14:anchorId="4855C6D6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29" wp14:anchorId="7F70E86B">
                <wp:simplePos x="0" y="0"/>
                <wp:positionH relativeFrom="column">
                  <wp:posOffset>4676140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36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368.2pt;margin-top:0.9pt;width:16.25pt;height:12.15pt" wp14:anchorId="7F70E86B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</w:r>
      <w:r>
        <w:rPr/>
        <w:t>Oui, tout à fait</w:t>
        <w:tab/>
        <w:tab/>
        <w:t xml:space="preserve">Plutôt oui  </w:t>
        <w:tab/>
        <w:tab/>
        <w:t>Plutôt non</w:t>
        <w:tab/>
        <w:tab/>
        <w:t>Non, pas du tout</w:t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</w:rPr>
      </w:pPr>
      <w:r>
        <w:rPr>
          <w:b/>
        </w:rPr>
        <w:t>Êtes-vous satisfait des informations communiquées par l’université ?</w:t>
      </w:r>
    </w:p>
    <w:p>
      <w:pPr>
        <w:pStyle w:val="ListParagraph"/>
        <w:spacing w:lineRule="auto" w:line="360"/>
        <w:ind w:left="720" w:firstLine="696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0" wp14:anchorId="68186ACB">
                <wp:simplePos x="0" y="0"/>
                <wp:positionH relativeFrom="column">
                  <wp:posOffset>618490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37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48.7pt;margin-top:0.9pt;width:16.25pt;height:12.15pt" wp14:anchorId="68186ACB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1" wp14:anchorId="6C8568A8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38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154.8pt;margin-top:0.9pt;width:16.25pt;height:12.15pt" wp14:anchorId="6C8568A8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2" wp14:anchorId="22839D4B">
                <wp:simplePos x="0" y="0"/>
                <wp:positionH relativeFrom="column">
                  <wp:posOffset>3275965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39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257.95pt;margin-top:0.9pt;width:16.25pt;height:12.15pt" wp14:anchorId="22839D4B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3" wp14:anchorId="24F814E8">
                <wp:simplePos x="0" y="0"/>
                <wp:positionH relativeFrom="column">
                  <wp:posOffset>4676140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40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368.2pt;margin-top:0.9pt;width:16.25pt;height:12.15pt" wp14:anchorId="24F814E8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</w:r>
      <w:r>
        <w:rPr/>
        <w:t>Oui, tout à fait</w:t>
        <w:tab/>
        <w:tab/>
        <w:t xml:space="preserve">Plutôt oui  </w:t>
        <w:tab/>
        <w:tab/>
        <w:t>Plutôt non</w:t>
        <w:tab/>
        <w:tab/>
        <w:t>Non, pas du tout</w:t>
        <w:tab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</w:rPr>
      </w:pPr>
      <w:r>
        <w:rPr>
          <w:b/>
        </w:rPr>
        <w:t>Envisagez-vous de recruter un ou plusieurs apprentis ?</w:t>
      </w:r>
    </w:p>
    <w:p>
      <w:pPr>
        <w:pStyle w:val="ListParagraph"/>
        <w:ind w:left="720" w:firstLine="696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4" wp14:anchorId="51130AF4">
                <wp:simplePos x="0" y="0"/>
                <wp:positionH relativeFrom="column">
                  <wp:posOffset>618490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41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48.7pt;margin-top:0.9pt;width:16.25pt;height:12.15pt" wp14:anchorId="51130AF4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5" wp14:anchorId="7D132EBE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42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154.8pt;margin-top:0.9pt;width:16.25pt;height:12.15pt" wp14:anchorId="7D132EBE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37" wp14:anchorId="40079A53">
                <wp:simplePos x="0" y="0"/>
                <wp:positionH relativeFrom="column">
                  <wp:posOffset>3314065</wp:posOffset>
                </wp:positionH>
                <wp:positionV relativeFrom="paragraph">
                  <wp:posOffset>8890</wp:posOffset>
                </wp:positionV>
                <wp:extent cx="207645" cy="155575"/>
                <wp:effectExtent l="57150" t="38100" r="21590" b="92710"/>
                <wp:wrapNone/>
                <wp:docPr id="43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260.95pt;margin-top:0.7pt;width:16.25pt;height:12.15pt" wp14:anchorId="40079A53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</w:r>
      <w:r>
        <w:rPr/>
        <w:t>Oui</w:t>
        <w:tab/>
        <w:tab/>
        <w:tab/>
        <w:t>Non</w:t>
        <w:tab/>
        <w:tab/>
        <w:tab/>
        <w:t>Ne sait pas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/>
        <w:t>Si oui, de quelle formation ? pour quelle rentrée ?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/>
        <w:t>Qui doit-on contacter ?</w:t>
      </w:r>
    </w:p>
    <w:p>
      <w:pPr>
        <w:pStyle w:val="ListParagraph"/>
        <w:spacing w:lineRule="auto" w:line="360"/>
        <w:rPr>
          <w:color w:val="7030A0"/>
        </w:rPr>
      </w:pPr>
      <w:r>
        <w:rPr>
          <w:color w:val="7030A0"/>
        </w:rPr>
      </w:r>
    </w:p>
    <w:p>
      <w:pPr>
        <w:pStyle w:val="ListParagraph"/>
        <w:numPr>
          <w:ilvl w:val="0"/>
          <w:numId w:val="1"/>
        </w:numPr>
        <w:shd w:val="clear" w:color="auto" w:fill="D9D9D9" w:themeFill="background1" w:themeFillShade="d9"/>
        <w:ind w:left="357" w:hanging="357"/>
        <w:jc w:val="center"/>
        <w:rPr>
          <w:b/>
          <w:b/>
          <w:color w:val="7030A0"/>
          <w:spacing w:val="80"/>
          <w:sz w:val="24"/>
        </w:rPr>
      </w:pPr>
      <w:r>
        <w:rPr>
          <w:b/>
          <w:color w:val="7030A0"/>
          <w:spacing w:val="80"/>
          <w:sz w:val="24"/>
        </w:rPr>
        <w:t>AUTRES INFORMATIONS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rPr>
          <w:b/>
          <w:b/>
        </w:rPr>
      </w:pPr>
      <w:r>
        <w:rPr>
          <w:b/>
        </w:rPr>
        <w:t xml:space="preserve">Suite à la visite, une action complémentaire est-elle nécessaire ? </w:t>
      </w:r>
    </w:p>
    <w:p>
      <w:pPr>
        <w:pStyle w:val="ListParagraph"/>
        <w:ind w:left="720" w:firstLine="696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18" wp14:anchorId="11A21137">
                <wp:simplePos x="0" y="0"/>
                <wp:positionH relativeFrom="column">
                  <wp:posOffset>618490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44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48.7pt;margin-top:0.9pt;width:16.25pt;height:12.15pt" wp14:anchorId="11A21137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19" wp14:anchorId="7EFB32A7">
                <wp:simplePos x="0" y="0"/>
                <wp:positionH relativeFrom="column">
                  <wp:posOffset>1965960</wp:posOffset>
                </wp:positionH>
                <wp:positionV relativeFrom="paragraph">
                  <wp:posOffset>11430</wp:posOffset>
                </wp:positionV>
                <wp:extent cx="207645" cy="155575"/>
                <wp:effectExtent l="57150" t="38100" r="21590" b="92710"/>
                <wp:wrapNone/>
                <wp:docPr id="45" name="Ellips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00" cy="15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round/>
                        </a:ln>
                        <a:effectLst>
                          <a:outerShdw blurRad="40000" dir="5400000" dist="2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4" fillcolor="white" stroked="t" style="position:absolute;margin-left:154.8pt;margin-top:0.9pt;width:16.25pt;height:12.15pt" wp14:anchorId="7EFB32A7">
                <w10:wrap type="none"/>
                <v:fill o:detectmouseclick="t" type="solid" color2="black"/>
                <v:stroke color="black" weight="9360" joinstyle="round" endcap="flat"/>
                <v:shadow on="t" obscured="f" color="black"/>
              </v:oval>
            </w:pict>
          </mc:Fallback>
        </mc:AlternateContent>
      </w:r>
      <w:r>
        <w:rPr/>
        <w:t>Oui</w:t>
        <w:tab/>
        <w:tab/>
        <w:tab/>
        <w:t>Non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/>
        <w:t>Si oui, laquelle ?</w:t>
      </w:r>
    </w:p>
    <w:p>
      <w:pPr>
        <w:pStyle w:val="Normal"/>
        <w:spacing w:lineRule="auto" w:line="360"/>
        <w:rPr/>
      </w:pPr>
      <w:r>
        <w:rPr/>
        <w:t>-</w:t>
      </w:r>
    </w:p>
    <w:p>
      <w:pPr>
        <w:pStyle w:val="Normal"/>
        <w:spacing w:lineRule="auto" w:line="360"/>
        <w:rPr/>
      </w:pPr>
      <w:r>
        <w:rPr/>
        <w:t>-</w:t>
      </w:r>
    </w:p>
    <w:p>
      <w:pPr>
        <w:pStyle w:val="Normal"/>
        <w:spacing w:lineRule="auto" w:line="360"/>
        <w:rPr/>
      </w:pPr>
      <w:r>
        <w:rPr/>
        <w:t>-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Observations éventuelles du référent visite :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-</w:t>
      </w:r>
    </w:p>
    <w:p>
      <w:pPr>
        <w:pStyle w:val="Normal"/>
        <w:spacing w:lineRule="auto" w:line="360"/>
        <w:rPr/>
      </w:pPr>
      <w:r>
        <w:rPr/>
        <w:t>-</w:t>
      </w:r>
    </w:p>
    <w:p>
      <w:pPr>
        <w:pStyle w:val="Normal"/>
        <w:spacing w:lineRule="auto" w:line="360"/>
        <w:rPr/>
      </w:pPr>
      <w:r>
        <w:rPr/>
        <w:t>-</w:t>
      </w:r>
    </w:p>
    <w:p>
      <w:pPr>
        <w:pStyle w:val="Normal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Souhaitez-vous proposer un projet à réaliser par le département d’informatique, voire par un autre département de l’UCP ? 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-</w:t>
      </w:r>
    </w:p>
    <w:p>
      <w:pPr>
        <w:pStyle w:val="Normal"/>
        <w:spacing w:lineRule="auto" w:line="360"/>
        <w:rPr/>
      </w:pPr>
      <w:r>
        <w:rPr/>
        <w:t>-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>
          <w:highlight w:val="yellow"/>
        </w:rPr>
        <w:t>NE PAS OULBLIER DE FAIRE REMPLIR LE QUESTIONNAIRE « ANNEXE 1 » PAR LE MAITRE D’APPRENTISSAGE PENDANT VOTRE FACE A FACE AVEC l’ETUDIANT</w:t>
      </w:r>
    </w:p>
    <w:p>
      <w:pPr>
        <w:sectPr>
          <w:type w:val="continuous"/>
          <w:pgSz w:w="11906" w:h="16838"/>
          <w:pgMar w:left="454" w:right="454" w:header="0" w:top="720" w:footer="340" w:bottom="720" w:gutter="0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454" w:right="454" w:header="0" w:top="720" w:footer="34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-284" w:right="-307" w:hanging="0"/>
      <w:jc w:val="center"/>
      <w:rPr>
        <w:i/>
        <w:i/>
        <w:sz w:val="18"/>
        <w:szCs w:val="18"/>
      </w:rPr>
    </w:pPr>
    <w:r>
      <w:rPr>
        <w:i/>
        <w:sz w:val="18"/>
        <w:szCs w:val="18"/>
      </w:rPr>
    </w:r>
  </w:p>
  <w:p>
    <w:pPr>
      <w:pStyle w:val="Normal"/>
      <w:ind w:left="-284" w:right="-307" w:hanging="0"/>
      <w:jc w:val="center"/>
      <w:rPr/>
    </w:pPr>
    <w:r>
      <w:rPr>
        <w:i/>
        <w:sz w:val="18"/>
        <w:szCs w:val="18"/>
      </w:rPr>
      <w:t xml:space="preserve">Page </w:t>
    </w:r>
    <w:r>
      <w:rPr>
        <w:b/>
        <w:i/>
        <w:sz w:val="18"/>
        <w:szCs w:val="18"/>
      </w:rPr>
      <w:fldChar w:fldCharType="begin"/>
    </w:r>
    <w:r>
      <w:rPr>
        <w:sz w:val="18"/>
        <w:i/>
        <w:b/>
        <w:szCs w:val="18"/>
      </w:rPr>
      <w:instrText> PAGE \* ARABIC </w:instrText>
    </w:r>
    <w:r>
      <w:rPr>
        <w:sz w:val="18"/>
        <w:i/>
        <w:b/>
        <w:szCs w:val="18"/>
      </w:rPr>
      <w:fldChar w:fldCharType="separate"/>
    </w:r>
    <w:r>
      <w:rPr>
        <w:sz w:val="18"/>
        <w:i/>
        <w:b/>
        <w:szCs w:val="18"/>
      </w:rPr>
      <w:t>5</w:t>
    </w:r>
    <w:r>
      <w:rPr>
        <w:sz w:val="18"/>
        <w:i/>
        <w:b/>
        <w:szCs w:val="18"/>
      </w:rPr>
      <w:fldChar w:fldCharType="end"/>
    </w:r>
    <w:r>
      <w:rPr>
        <w:i/>
        <w:sz w:val="18"/>
        <w:szCs w:val="18"/>
      </w:rPr>
      <w:t xml:space="preserve"> sur </w:t>
    </w:r>
    <w:r>
      <w:rPr>
        <w:b/>
        <w:i/>
        <w:sz w:val="18"/>
        <w:szCs w:val="18"/>
      </w:rPr>
      <w:fldChar w:fldCharType="begin"/>
    </w:r>
    <w:r>
      <w:rPr>
        <w:sz w:val="18"/>
        <w:i/>
        <w:b/>
        <w:szCs w:val="18"/>
      </w:rPr>
      <w:instrText> NUMPAGES \* ARABIC </w:instrText>
    </w:r>
    <w:r>
      <w:rPr>
        <w:sz w:val="18"/>
        <w:i/>
        <w:b/>
        <w:szCs w:val="18"/>
      </w:rPr>
      <w:fldChar w:fldCharType="separate"/>
    </w:r>
    <w:r>
      <w:rPr>
        <w:sz w:val="18"/>
        <w:i/>
        <w:b/>
        <w:szCs w:val="18"/>
      </w:rPr>
      <w:t>5</w:t>
    </w:r>
    <w:r>
      <w:rPr>
        <w:sz w:val="18"/>
        <w:i/>
        <w:b/>
        <w:szCs w:val="18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sz w:val="24"/>
        <w:i w:val="false"/>
        <w:u w:val="none" w:color="C00000"/>
        <w:b/>
        <w:color w:val="7030A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i w:val="false"/>
        <w:u w:val="none" w:color="C00000"/>
        <w:b/>
        <w:color w:val="C0000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i w:val="false"/>
        <w:u w:val="none" w:color="C00000"/>
        <w:b/>
        <w:color w:val="C00000"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3"/>
      <w:numFmt w:val="decimal"/>
      <w:lvlText w:val="%4."/>
      <w:lvlJc w:val="left"/>
      <w:pPr>
        <w:ind w:left="2880" w:hanging="360"/>
      </w:pPr>
      <w:rPr>
        <w:sz w:val="24"/>
        <w:b/>
        <w:color w:val="C0000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6cc7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e56cc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e56cc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EntteCar" w:customStyle="1">
    <w:name w:val="En-tête Car"/>
    <w:basedOn w:val="DefaultParagraphFont"/>
    <w:link w:val="En-tte"/>
    <w:uiPriority w:val="99"/>
    <w:qFormat/>
    <w:rsid w:val="003837a9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837a9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3837a9"/>
    <w:rPr>
      <w:rFonts w:ascii="Tahoma" w:hAnsi="Tahoma" w:cs="Tahoma"/>
      <w:sz w:val="16"/>
      <w:szCs w:val="16"/>
    </w:rPr>
  </w:style>
  <w:style w:type="character" w:styleId="LienInternet">
    <w:name w:val="Lien Internet"/>
    <w:basedOn w:val="DefaultParagraphFont"/>
    <w:uiPriority w:val="99"/>
    <w:unhideWhenUsed/>
    <w:rsid w:val="001b6037"/>
    <w:rPr>
      <w:color w:val="0000FF" w:themeColor="hyperlink"/>
      <w:u w:val="single"/>
    </w:rPr>
  </w:style>
  <w:style w:type="character" w:styleId="ListLabel1">
    <w:name w:val="ListLabel 1"/>
    <w:qFormat/>
    <w:rPr>
      <w:b/>
      <w:i w:val="false"/>
      <w:color w:val="7030A0"/>
      <w:sz w:val="24"/>
      <w:u w:val="none" w:color="C00000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b/>
      <w:i w:val="false"/>
      <w:color w:val="C00000"/>
      <w:u w:val="none" w:color="C00000"/>
    </w:rPr>
  </w:style>
  <w:style w:type="character" w:styleId="ListLabel7">
    <w:name w:val="ListLabel 7"/>
    <w:qFormat/>
    <w:rPr>
      <w:b/>
      <w:i w:val="false"/>
      <w:color w:val="C00000"/>
      <w:u w:val="none" w:color="C00000"/>
    </w:rPr>
  </w:style>
  <w:style w:type="character" w:styleId="ListLabel8">
    <w:name w:val="ListLabel 8"/>
    <w:qFormat/>
    <w:rPr>
      <w:rFonts w:eastAsia="Calibri" w:cs="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/>
      <w:i w:val="false"/>
      <w:color w:val="C00000"/>
      <w:u w:val="none" w:color="C00000"/>
    </w:rPr>
  </w:style>
  <w:style w:type="character" w:styleId="ListLabel13">
    <w:name w:val="ListLabel 13"/>
    <w:qFormat/>
    <w:rPr>
      <w:b/>
      <w:color w:val="C00000"/>
      <w:sz w:val="24"/>
    </w:rPr>
  </w:style>
  <w:style w:type="character" w:styleId="ListLabel14">
    <w:name w:val="ListLabel 14"/>
    <w:qFormat/>
    <w:rPr>
      <w:b/>
      <w:i w:val="false"/>
      <w:color w:val="C00000"/>
      <w:u w:val="none" w:color="C0000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/>
      <w:i w:val="false"/>
      <w:color w:val="C00000"/>
      <w:u w:val="none" w:color="C0000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6cc7"/>
    <w:pPr>
      <w:spacing w:before="0" w:after="0"/>
      <w:ind w:left="720" w:hanging="0"/>
      <w:contextualSpacing/>
    </w:pPr>
    <w:rPr/>
  </w:style>
  <w:style w:type="paragraph" w:styleId="Entte">
    <w:name w:val="Header"/>
    <w:basedOn w:val="Normal"/>
    <w:link w:val="En-tteCar"/>
    <w:uiPriority w:val="99"/>
    <w:unhideWhenUsed/>
    <w:rsid w:val="003837a9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3837a9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837a9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9d415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5</Pages>
  <Words>500</Words>
  <Characters>2516</Characters>
  <CharactersWithSpaces>3391</CharactersWithSpaces>
  <Paragraphs>104</Paragraphs>
  <Company>CCIP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2017-01-05T22:13:00Z</dcterms:created>
  <dc:creator>SMANIOTTO Anne</dc:creator>
  <dc:description/>
  <dc:language>fr-FR</dc:language>
  <cp:lastModifiedBy/>
  <cp:lastPrinted>2017-07-04T14:37:00Z</cp:lastPrinted>
  <dcterms:modified xsi:type="dcterms:W3CDTF">2019-03-23T10:20:23Z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CCIP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